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B8" w:rsidRDefault="00865119">
      <w:pPr>
        <w:rPr>
          <w:ins w:id="0" w:author="PC" w:date="2011-05-14T11:20:00Z"/>
          <w:rStyle w:val="apple-style-span"/>
          <w:rFonts w:ascii="Georgia" w:hAnsi="Georgia"/>
          <w:color w:val="000000"/>
          <w:sz w:val="24"/>
          <w:szCs w:val="24"/>
        </w:rPr>
      </w:pPr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Minutos antes de las 6 de la mañana del sábado un auxiliar de fiscal fue brutalmente golpeado por siete sujetos que protagonizaron una fuerte discusión con otro grupo de </w:t>
      </w:r>
      <w:del w:id="1" w:author="PC" w:date="2011-05-14T11:20:00Z">
        <w:r w:rsidRPr="00865119" w:rsidDel="0036560D">
          <w:rPr>
            <w:rStyle w:val="apple-style-span"/>
            <w:rFonts w:ascii="Georgia" w:hAnsi="Georgia"/>
            <w:color w:val="000000"/>
            <w:sz w:val="24"/>
            <w:szCs w:val="24"/>
          </w:rPr>
          <w:delText xml:space="preserve">personas </w:delText>
        </w:r>
      </w:del>
      <w:ins w:id="2" w:author="PC" w:date="2011-05-14T11:20:00Z">
        <w:r w:rsidR="0036560D">
          <w:rPr>
            <w:rStyle w:val="apple-style-span"/>
            <w:rFonts w:ascii="Georgia" w:hAnsi="Georgia"/>
            <w:color w:val="000000"/>
            <w:sz w:val="24"/>
            <w:szCs w:val="24"/>
          </w:rPr>
          <w:t>gente</w:t>
        </w:r>
        <w:r w:rsidR="0036560D" w:rsidRPr="00865119">
          <w:rPr>
            <w:rStyle w:val="apple-style-span"/>
            <w:rFonts w:ascii="Georgia" w:hAnsi="Georgia"/>
            <w:color w:val="000000"/>
            <w:sz w:val="24"/>
            <w:szCs w:val="24"/>
          </w:rPr>
          <w:t xml:space="preserve"> </w:t>
        </w:r>
      </w:ins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en la puerta de la Comisaría 3ra. </w:t>
      </w:r>
      <w:proofErr w:type="gramStart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>en</w:t>
      </w:r>
      <w:proofErr w:type="gramEnd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 la Ciudad de Mendoza. Por </w:t>
      </w:r>
      <w:proofErr w:type="gramStart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>el hecho efectivos</w:t>
      </w:r>
      <w:proofErr w:type="gramEnd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 policiales detuvieron a dos </w:t>
      </w:r>
      <w:proofErr w:type="spellStart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>sujeros</w:t>
      </w:r>
      <w:proofErr w:type="spellEnd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, un menor y un joven de 25 años. </w:t>
      </w:r>
    </w:p>
    <w:p w:rsidR="00A16B3E" w:rsidRPr="00865119" w:rsidRDefault="00865119">
      <w:pPr>
        <w:rPr>
          <w:sz w:val="24"/>
          <w:szCs w:val="24"/>
        </w:rPr>
      </w:pPr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El empleado </w:t>
      </w:r>
      <w:del w:id="3" w:author="PC" w:date="2011-05-14T11:20:00Z">
        <w:r w:rsidRPr="00865119" w:rsidDel="00F275B8">
          <w:rPr>
            <w:rStyle w:val="apple-style-span"/>
            <w:rFonts w:ascii="Georgia" w:hAnsi="Georgia"/>
            <w:color w:val="000000"/>
            <w:sz w:val="24"/>
            <w:szCs w:val="24"/>
          </w:rPr>
          <w:delText xml:space="preserve">judicial </w:delText>
        </w:r>
      </w:del>
      <w:proofErr w:type="spellStart"/>
      <w:ins w:id="4" w:author="PC" w:date="2011-05-14T11:20:00Z">
        <w:r w:rsidR="00F275B8">
          <w:rPr>
            <w:rStyle w:val="apple-style-span"/>
            <w:rFonts w:ascii="Georgia" w:hAnsi="Georgia"/>
            <w:color w:val="000000"/>
            <w:sz w:val="24"/>
            <w:szCs w:val="24"/>
          </w:rPr>
          <w:t>publico</w:t>
        </w:r>
        <w:proofErr w:type="spellEnd"/>
        <w:r w:rsidR="00F275B8" w:rsidRPr="00865119">
          <w:rPr>
            <w:rStyle w:val="apple-style-span"/>
            <w:rFonts w:ascii="Georgia" w:hAnsi="Georgia"/>
            <w:color w:val="000000"/>
            <w:sz w:val="24"/>
            <w:szCs w:val="24"/>
          </w:rPr>
          <w:t xml:space="preserve"> </w:t>
        </w:r>
      </w:ins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 xml:space="preserve">está </w:t>
      </w:r>
      <w:del w:id="5" w:author="Daniel" w:date="2011-05-14T11:16:00Z">
        <w:r w:rsidRPr="00865119" w:rsidDel="00E122AA">
          <w:rPr>
            <w:rStyle w:val="apple-style-span"/>
            <w:rFonts w:ascii="Georgia" w:hAnsi="Georgia"/>
            <w:color w:val="000000"/>
            <w:sz w:val="24"/>
            <w:szCs w:val="24"/>
          </w:rPr>
          <w:delText xml:space="preserve">lesionado </w:delText>
        </w:r>
      </w:del>
      <w:ins w:id="6" w:author="Daniel" w:date="2011-05-14T11:16:00Z">
        <w:r w:rsidR="00E122AA">
          <w:rPr>
            <w:rStyle w:val="apple-style-span"/>
            <w:rFonts w:ascii="Georgia" w:hAnsi="Georgia"/>
            <w:color w:val="000000"/>
            <w:sz w:val="24"/>
            <w:szCs w:val="24"/>
          </w:rPr>
          <w:t>hecho cagar</w:t>
        </w:r>
      </w:ins>
      <w:bookmarkStart w:id="7" w:name="_GoBack"/>
      <w:bookmarkEnd w:id="7"/>
      <w:r w:rsidRPr="00865119">
        <w:rPr>
          <w:rStyle w:val="apple-style-span"/>
          <w:rFonts w:ascii="Georgia" w:hAnsi="Georgia"/>
          <w:color w:val="000000"/>
          <w:sz w:val="24"/>
          <w:szCs w:val="24"/>
        </w:rPr>
        <w:t>aunque su salud no está en peligro.</w:t>
      </w:r>
    </w:p>
    <w:sectPr w:rsidR="00A16B3E" w:rsidRPr="00865119" w:rsidSect="00A16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5119"/>
    <w:rsid w:val="00157C25"/>
    <w:rsid w:val="0036560D"/>
    <w:rsid w:val="00865119"/>
    <w:rsid w:val="008F5AC5"/>
    <w:rsid w:val="00A16B3E"/>
    <w:rsid w:val="00E122AA"/>
    <w:rsid w:val="00F2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651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363</Characters>
  <Application>Microsoft Office Word</Application>
  <DocSecurity>0</DocSecurity>
  <Lines>3</Lines>
  <Paragraphs>1</Paragraphs>
  <ScaleCrop>false</ScaleCrop>
  <Company>Software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Daniel</cp:lastModifiedBy>
  <cp:revision>6</cp:revision>
  <dcterms:created xsi:type="dcterms:W3CDTF">2011-05-14T14:19:00Z</dcterms:created>
  <dcterms:modified xsi:type="dcterms:W3CDTF">2011-05-14T14:16:00Z</dcterms:modified>
</cp:coreProperties>
</file>